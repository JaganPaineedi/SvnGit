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5BC" w:rsidRPr="007E6D91" w:rsidRDefault="0089405C" w:rsidP="00C325BC">
      <w:pPr>
        <w:pStyle w:val="Title"/>
        <w:rPr>
          <w:rFonts w:asciiTheme="minorHAnsi" w:hAnsiTheme="minorHAnsi"/>
        </w:rPr>
      </w:pPr>
      <w:r>
        <w:rPr>
          <w:rFonts w:asciiTheme="minorHAnsi" w:hAnsiTheme="minorHAnsi"/>
        </w:rPr>
        <w:t xml:space="preserve">962 - </w:t>
      </w:r>
      <w:r w:rsidR="00C325BC" w:rsidRPr="007E6D91">
        <w:rPr>
          <w:rFonts w:asciiTheme="minorHAnsi" w:hAnsiTheme="minorHAnsi"/>
        </w:rPr>
        <w:t xml:space="preserve">Design Document </w:t>
      </w:r>
      <w:r w:rsidR="00E725E8" w:rsidRPr="007E6D91">
        <w:rPr>
          <w:rFonts w:asciiTheme="minorHAnsi" w:hAnsiTheme="minorHAnsi"/>
        </w:rPr>
        <w:t>–</w:t>
      </w:r>
      <w:r w:rsidR="005A6B4C" w:rsidRPr="007E6D91">
        <w:rPr>
          <w:rFonts w:asciiTheme="minorHAnsi" w:hAnsiTheme="minorHAnsi"/>
        </w:rPr>
        <w:t xml:space="preserve"> </w:t>
      </w:r>
      <w:r w:rsidR="00D90C99">
        <w:rPr>
          <w:rFonts w:asciiTheme="minorHAnsi" w:hAnsiTheme="minorHAnsi"/>
        </w:rPr>
        <w:t>Transfer Document</w:t>
      </w:r>
    </w:p>
    <w:p w:rsidR="00384B24" w:rsidRPr="007E6D91" w:rsidRDefault="00D90C99" w:rsidP="00C325BC">
      <w:pPr>
        <w:pStyle w:val="Heading1"/>
        <w:rPr>
          <w:rFonts w:asciiTheme="minorHAnsi" w:hAnsiTheme="minorHAnsi"/>
          <w:sz w:val="22"/>
          <w:szCs w:val="22"/>
        </w:rPr>
      </w:pPr>
      <w:r>
        <w:rPr>
          <w:rFonts w:asciiTheme="minorHAnsi" w:hAnsiTheme="minorHAnsi"/>
          <w:sz w:val="22"/>
          <w:szCs w:val="22"/>
        </w:rPr>
        <w:t xml:space="preserve">Transfer Document </w:t>
      </w:r>
    </w:p>
    <w:p w:rsidR="00894A30" w:rsidRDefault="00D90C99" w:rsidP="00753E4E">
      <w:r>
        <w:t>Valley</w:t>
      </w:r>
    </w:p>
    <w:p w:rsidR="000D0B57" w:rsidRDefault="008248FE" w:rsidP="00753E4E">
      <w:r>
        <w:t>12/3</w:t>
      </w:r>
      <w:del w:id="0" w:author="Mechelle Mounts" w:date="2014-12-31T10:31:00Z">
        <w:r w:rsidDel="00E62D00">
          <w:delText>0</w:delText>
        </w:r>
      </w:del>
      <w:ins w:id="1" w:author="Mechelle Mounts" w:date="2014-12-31T10:31:00Z">
        <w:r w:rsidR="00E62D00">
          <w:t>1</w:t>
        </w:r>
      </w:ins>
      <w:r>
        <w:t>/2014</w:t>
      </w:r>
    </w:p>
    <w:p w:rsidR="00F5118E" w:rsidRPr="007E6D91" w:rsidRDefault="00F5118E" w:rsidP="00753E4E">
      <w:r>
        <w:t>Reviewed by: Mechelle Mounts</w:t>
      </w:r>
      <w:proofErr w:type="gramStart"/>
      <w:r>
        <w:t xml:space="preserve">, </w:t>
      </w:r>
      <w:proofErr w:type="gramEnd"/>
      <w:del w:id="2" w:author="Mechelle Mounts" w:date="2014-12-31T10:32:00Z">
        <w:r w:rsidDel="00E62D00">
          <w:delText>Steve Taylor</w:delText>
        </w:r>
      </w:del>
      <w:r>
        <w:t xml:space="preserve">, Kathy McCall, Justin Hyatt, </w:t>
      </w:r>
      <w:del w:id="3" w:author="Mechelle Mounts" w:date="2014-12-31T10:32:00Z">
        <w:r w:rsidDel="00E62D00">
          <w:delText xml:space="preserve">Dave Justice, Angela Smart </w:delText>
        </w:r>
      </w:del>
      <w:r>
        <w:t>and AFIA</w:t>
      </w:r>
    </w:p>
    <w:p w:rsidR="000D0B57" w:rsidRPr="007E6D91" w:rsidRDefault="005D6F6E" w:rsidP="00753E4E">
      <w:r>
        <w:t xml:space="preserve">Version </w:t>
      </w:r>
      <w:r w:rsidR="008248FE">
        <w:t>3.</w:t>
      </w:r>
      <w:del w:id="4" w:author="Mechelle Mounts" w:date="2014-12-31T10:32:00Z">
        <w:r w:rsidR="008248FE" w:rsidDel="00E62D00">
          <w:delText>0</w:delText>
        </w:r>
      </w:del>
      <w:ins w:id="5" w:author="Mechelle Mounts" w:date="2014-12-31T10:32:00Z">
        <w:r w:rsidR="00E62D00">
          <w:t>1</w:t>
        </w:r>
      </w:ins>
    </w:p>
    <w:p w:rsidR="00C325BC" w:rsidRPr="007E6D91" w:rsidRDefault="00C325BC" w:rsidP="00C325BC">
      <w:r w:rsidRPr="007E6D91">
        <w:t xml:space="preserve">Note: The purpose of the Design Document is to be used to outline a process within the </w:t>
      </w:r>
      <w:proofErr w:type="spellStart"/>
      <w:r w:rsidRPr="007E6D91">
        <w:t>SmartCare</w:t>
      </w:r>
      <w:proofErr w:type="spellEnd"/>
      <w:r w:rsidRPr="007E6D91">
        <w:t xml:space="preserve"> system.  This includes screen shots of all applicable pages, as well as how set up is needed for each page to function.  It also includes any global codes, jobs, rules, scripts, initializations, or validations used to set up these pages.  </w:t>
      </w:r>
    </w:p>
    <w:p w:rsidR="00C325BC" w:rsidRDefault="00753E4E" w:rsidP="00C325BC">
      <w:pPr>
        <w:pStyle w:val="Heading2"/>
        <w:rPr>
          <w:rFonts w:asciiTheme="minorHAnsi" w:hAnsiTheme="minorHAnsi"/>
          <w:sz w:val="22"/>
          <w:szCs w:val="22"/>
        </w:rPr>
      </w:pPr>
      <w:r w:rsidRPr="007E6D91">
        <w:rPr>
          <w:rFonts w:asciiTheme="minorHAnsi" w:hAnsiTheme="minorHAnsi"/>
          <w:sz w:val="22"/>
          <w:szCs w:val="22"/>
        </w:rPr>
        <w:t>Summary</w:t>
      </w:r>
    </w:p>
    <w:p w:rsidR="00D90C99" w:rsidRPr="00D90C99" w:rsidRDefault="00D90C99" w:rsidP="00D90C99">
      <w:r>
        <w:t>Valley is requesting to use the Ionia version of the transfer document with no functionality or UI changes.</w:t>
      </w:r>
    </w:p>
    <w:p w:rsidR="00753E4E" w:rsidRDefault="00753E4E" w:rsidP="00753E4E">
      <w:pPr>
        <w:pStyle w:val="Heading3"/>
        <w:rPr>
          <w:rFonts w:asciiTheme="minorHAnsi" w:hAnsiTheme="minorHAnsi"/>
          <w:i/>
        </w:rPr>
      </w:pPr>
      <w:r w:rsidRPr="007E6D91">
        <w:rPr>
          <w:rFonts w:asciiTheme="minorHAnsi" w:hAnsiTheme="minorHAnsi"/>
          <w:i/>
        </w:rPr>
        <w:t>Purpose</w:t>
      </w:r>
    </w:p>
    <w:p w:rsidR="00D90C99" w:rsidRPr="00D90C99" w:rsidRDefault="00D90C99" w:rsidP="00D90C99">
      <w:r>
        <w:t xml:space="preserve">The Transfer Document is a tool used by clinicians within the </w:t>
      </w:r>
      <w:proofErr w:type="spellStart"/>
      <w:r>
        <w:t>SmartCare</w:t>
      </w:r>
      <w:proofErr w:type="spellEnd"/>
      <w:r>
        <w:t xml:space="preserve"> system to request changes in the client’s current program enrollment. </w:t>
      </w:r>
    </w:p>
    <w:p w:rsidR="00753E4E" w:rsidRPr="007E6D91" w:rsidRDefault="00753E4E" w:rsidP="00753E4E">
      <w:pPr>
        <w:pStyle w:val="Heading2"/>
        <w:rPr>
          <w:rFonts w:asciiTheme="minorHAnsi" w:hAnsiTheme="minorHAnsi"/>
          <w:sz w:val="22"/>
          <w:szCs w:val="22"/>
        </w:rPr>
      </w:pPr>
      <w:r w:rsidRPr="007E6D91">
        <w:rPr>
          <w:rFonts w:asciiTheme="minorHAnsi" w:hAnsiTheme="minorHAnsi"/>
          <w:sz w:val="22"/>
          <w:szCs w:val="22"/>
        </w:rPr>
        <w:t>System Design</w:t>
      </w:r>
    </w:p>
    <w:p w:rsidR="002A5C88" w:rsidRPr="007E6D91" w:rsidRDefault="008248FE" w:rsidP="002A5C88">
      <w:r>
        <w:t>Valley will use Transfer document “As Is” with no system changes per the MI Demo Environment</w:t>
      </w:r>
    </w:p>
    <w:p w:rsidR="005A6B4C" w:rsidRDefault="00D90C99" w:rsidP="005A6B4C">
      <w:pPr>
        <w:pStyle w:val="Heading3"/>
        <w:rPr>
          <w:rFonts w:asciiTheme="minorHAnsi" w:hAnsiTheme="minorHAnsi"/>
          <w:i/>
        </w:rPr>
      </w:pPr>
      <w:r>
        <w:rPr>
          <w:rFonts w:asciiTheme="minorHAnsi" w:hAnsiTheme="minorHAnsi"/>
          <w:i/>
        </w:rPr>
        <w:t xml:space="preserve">Transfer Document Screen </w:t>
      </w:r>
    </w:p>
    <w:p w:rsidR="00A36310" w:rsidRPr="00A36310" w:rsidRDefault="00A36310" w:rsidP="00A36310">
      <w:pPr>
        <w:pStyle w:val="ListParagraph"/>
        <w:numPr>
          <w:ilvl w:val="0"/>
          <w:numId w:val="31"/>
        </w:numPr>
      </w:pPr>
      <w:r>
        <w:t>Add hover help to the “reason/assessed need” field stating “Include risk factors, anticipated problems and barriers to treatment. List goal expectation for this referral” –</w:t>
      </w:r>
      <w:r w:rsidRPr="00A36310">
        <w:rPr>
          <w:i/>
        </w:rPr>
        <w:t xml:space="preserve">client to add post development delivery </w:t>
      </w:r>
    </w:p>
    <w:p w:rsidR="007E6D91" w:rsidRPr="00A36310" w:rsidRDefault="007E6D91" w:rsidP="00A36310">
      <w:pPr>
        <w:pStyle w:val="Heading4"/>
        <w:rPr>
          <w:rFonts w:asciiTheme="minorHAnsi" w:hAnsiTheme="minorHAnsi"/>
        </w:rPr>
      </w:pPr>
      <w:r w:rsidRPr="005308D5">
        <w:rPr>
          <w:rFonts w:asciiTheme="minorHAnsi" w:hAnsiTheme="minorHAnsi"/>
        </w:rPr>
        <w:t xml:space="preserve">Requirements </w:t>
      </w:r>
    </w:p>
    <w:tbl>
      <w:tblPr>
        <w:tblStyle w:val="TableGrid"/>
        <w:tblW w:w="12618" w:type="dxa"/>
        <w:tblLook w:val="04A0" w:firstRow="1" w:lastRow="0" w:firstColumn="1" w:lastColumn="0" w:noHBand="0" w:noVBand="1"/>
      </w:tblPr>
      <w:tblGrid>
        <w:gridCol w:w="2633"/>
        <w:gridCol w:w="1414"/>
        <w:gridCol w:w="3081"/>
        <w:gridCol w:w="2947"/>
        <w:gridCol w:w="2543"/>
      </w:tblGrid>
      <w:tr w:rsidR="0028318B" w:rsidRPr="005308D5" w:rsidTr="0028318B">
        <w:tc>
          <w:tcPr>
            <w:tcW w:w="2633" w:type="dxa"/>
          </w:tcPr>
          <w:p w:rsidR="0028318B" w:rsidRPr="005308D5" w:rsidRDefault="0028318B" w:rsidP="00384B24">
            <w:pPr>
              <w:jc w:val="center"/>
              <w:rPr>
                <w:u w:val="single"/>
              </w:rPr>
            </w:pPr>
          </w:p>
          <w:p w:rsidR="0028318B" w:rsidRPr="005308D5" w:rsidRDefault="0028318B" w:rsidP="00384B24">
            <w:pPr>
              <w:jc w:val="center"/>
              <w:rPr>
                <w:u w:val="single"/>
              </w:rPr>
            </w:pPr>
            <w:r w:rsidRPr="005308D5">
              <w:rPr>
                <w:u w:val="single"/>
              </w:rPr>
              <w:t>Field</w:t>
            </w:r>
          </w:p>
        </w:tc>
        <w:tc>
          <w:tcPr>
            <w:tcW w:w="1414" w:type="dxa"/>
          </w:tcPr>
          <w:p w:rsidR="0028318B" w:rsidRPr="005308D5" w:rsidRDefault="0028318B" w:rsidP="00384B24">
            <w:pPr>
              <w:jc w:val="center"/>
              <w:rPr>
                <w:u w:val="single"/>
              </w:rPr>
            </w:pPr>
          </w:p>
          <w:p w:rsidR="0028318B" w:rsidRPr="005308D5" w:rsidRDefault="0028318B" w:rsidP="00384B24">
            <w:pPr>
              <w:jc w:val="center"/>
              <w:rPr>
                <w:u w:val="single"/>
              </w:rPr>
            </w:pPr>
            <w:r w:rsidRPr="005308D5">
              <w:rPr>
                <w:u w:val="single"/>
              </w:rPr>
              <w:t>Required</w:t>
            </w:r>
          </w:p>
        </w:tc>
        <w:tc>
          <w:tcPr>
            <w:tcW w:w="3081" w:type="dxa"/>
          </w:tcPr>
          <w:p w:rsidR="0028318B" w:rsidRPr="005308D5" w:rsidRDefault="0028318B" w:rsidP="00384B24">
            <w:pPr>
              <w:jc w:val="center"/>
              <w:rPr>
                <w:u w:val="single"/>
              </w:rPr>
            </w:pPr>
          </w:p>
          <w:p w:rsidR="0028318B" w:rsidRPr="005308D5" w:rsidRDefault="0028318B" w:rsidP="00384B24">
            <w:pPr>
              <w:jc w:val="center"/>
              <w:rPr>
                <w:u w:val="single"/>
              </w:rPr>
            </w:pPr>
            <w:r w:rsidRPr="005308D5">
              <w:rPr>
                <w:u w:val="single"/>
              </w:rPr>
              <w:t>Response Options</w:t>
            </w:r>
          </w:p>
        </w:tc>
        <w:tc>
          <w:tcPr>
            <w:tcW w:w="2947" w:type="dxa"/>
          </w:tcPr>
          <w:p w:rsidR="0028318B" w:rsidRPr="005308D5" w:rsidRDefault="0028318B" w:rsidP="00384B24">
            <w:pPr>
              <w:rPr>
                <w:u w:val="single"/>
              </w:rPr>
            </w:pPr>
          </w:p>
          <w:p w:rsidR="0028318B" w:rsidRPr="005308D5" w:rsidRDefault="0028318B" w:rsidP="00384B24">
            <w:pPr>
              <w:jc w:val="center"/>
              <w:rPr>
                <w:u w:val="single"/>
              </w:rPr>
            </w:pPr>
            <w:r w:rsidRPr="005308D5">
              <w:rPr>
                <w:u w:val="single"/>
              </w:rPr>
              <w:t>Validation Message</w:t>
            </w:r>
          </w:p>
        </w:tc>
        <w:tc>
          <w:tcPr>
            <w:tcW w:w="2543" w:type="dxa"/>
          </w:tcPr>
          <w:p w:rsidR="0028318B" w:rsidRPr="005308D5" w:rsidRDefault="0028318B" w:rsidP="00384B24">
            <w:pPr>
              <w:jc w:val="center"/>
              <w:rPr>
                <w:u w:val="single"/>
              </w:rPr>
            </w:pPr>
            <w:r w:rsidRPr="005308D5">
              <w:rPr>
                <w:u w:val="single"/>
              </w:rPr>
              <w:t>Document Creation Initialization</w:t>
            </w:r>
          </w:p>
        </w:tc>
      </w:tr>
      <w:tr w:rsidR="0028318B" w:rsidRPr="005308D5" w:rsidTr="0028318B">
        <w:tc>
          <w:tcPr>
            <w:tcW w:w="2633" w:type="dxa"/>
          </w:tcPr>
          <w:p w:rsidR="0028318B" w:rsidRPr="005308D5" w:rsidRDefault="0028318B" w:rsidP="00384B24">
            <w:r>
              <w:t>Request Date</w:t>
            </w:r>
          </w:p>
        </w:tc>
        <w:tc>
          <w:tcPr>
            <w:tcW w:w="1414" w:type="dxa"/>
          </w:tcPr>
          <w:p w:rsidR="0028318B" w:rsidRPr="005308D5" w:rsidRDefault="0028318B" w:rsidP="00F154D3">
            <w:r>
              <w:t>Yes</w:t>
            </w:r>
          </w:p>
        </w:tc>
        <w:tc>
          <w:tcPr>
            <w:tcW w:w="3081" w:type="dxa"/>
          </w:tcPr>
          <w:p w:rsidR="0028318B" w:rsidRPr="005308D5" w:rsidRDefault="0028318B" w:rsidP="00FD14EA">
            <w:r>
              <w:t>Via calendar date selection</w:t>
            </w:r>
          </w:p>
        </w:tc>
        <w:tc>
          <w:tcPr>
            <w:tcW w:w="2947" w:type="dxa"/>
          </w:tcPr>
          <w:p w:rsidR="0028318B" w:rsidRPr="005308D5" w:rsidRDefault="0028318B" w:rsidP="00384B24">
            <w:r>
              <w:t xml:space="preserve">Transfer Document-General- Request Date is required </w:t>
            </w:r>
          </w:p>
        </w:tc>
        <w:tc>
          <w:tcPr>
            <w:tcW w:w="2543" w:type="dxa"/>
          </w:tcPr>
          <w:p w:rsidR="0028318B" w:rsidRPr="005308D5" w:rsidRDefault="0028318B" w:rsidP="00384B24">
            <w:pPr>
              <w:tabs>
                <w:tab w:val="center" w:pos="1163"/>
              </w:tabs>
            </w:pPr>
            <w:r>
              <w:t>None</w:t>
            </w:r>
          </w:p>
        </w:tc>
      </w:tr>
      <w:tr w:rsidR="0028318B" w:rsidRPr="005308D5" w:rsidTr="0028318B">
        <w:tc>
          <w:tcPr>
            <w:tcW w:w="2633" w:type="dxa"/>
          </w:tcPr>
          <w:p w:rsidR="0028318B" w:rsidRPr="005308D5" w:rsidRDefault="0028318B" w:rsidP="00384B24">
            <w:r>
              <w:t>Status</w:t>
            </w:r>
          </w:p>
        </w:tc>
        <w:tc>
          <w:tcPr>
            <w:tcW w:w="1414" w:type="dxa"/>
          </w:tcPr>
          <w:p w:rsidR="0028318B" w:rsidRPr="005308D5" w:rsidRDefault="0028318B" w:rsidP="00384B24">
            <w:r>
              <w:t>Yes</w:t>
            </w:r>
          </w:p>
        </w:tc>
        <w:tc>
          <w:tcPr>
            <w:tcW w:w="3081" w:type="dxa"/>
          </w:tcPr>
          <w:p w:rsidR="0028318B" w:rsidRDefault="0028318B" w:rsidP="0028318B">
            <w:r>
              <w:t>Via dropdown selection</w:t>
            </w:r>
          </w:p>
          <w:p w:rsidR="0028318B" w:rsidRDefault="0028318B" w:rsidP="0028318B">
            <w:pPr>
              <w:pStyle w:val="ListParagraph"/>
              <w:numPr>
                <w:ilvl w:val="0"/>
                <w:numId w:val="33"/>
              </w:numPr>
            </w:pPr>
            <w:r>
              <w:t>Not Sent</w:t>
            </w:r>
          </w:p>
          <w:p w:rsidR="0028318B" w:rsidRPr="0028318B" w:rsidRDefault="0028318B" w:rsidP="0028318B">
            <w:pPr>
              <w:pStyle w:val="ListParagraph"/>
              <w:numPr>
                <w:ilvl w:val="0"/>
                <w:numId w:val="33"/>
              </w:numPr>
            </w:pPr>
            <w:r>
              <w:t>Sent</w:t>
            </w:r>
          </w:p>
        </w:tc>
        <w:tc>
          <w:tcPr>
            <w:tcW w:w="2947" w:type="dxa"/>
          </w:tcPr>
          <w:p w:rsidR="0028318B" w:rsidRPr="005308D5" w:rsidRDefault="0028318B" w:rsidP="00B34118">
            <w:r>
              <w:t xml:space="preserve">Transfer Document-General- Status is required </w:t>
            </w:r>
          </w:p>
        </w:tc>
        <w:tc>
          <w:tcPr>
            <w:tcW w:w="2543" w:type="dxa"/>
          </w:tcPr>
          <w:p w:rsidR="0028318B" w:rsidRDefault="0028318B" w:rsidP="0028318B">
            <w:pPr>
              <w:pStyle w:val="ListParagraph"/>
              <w:numPr>
                <w:ilvl w:val="0"/>
                <w:numId w:val="34"/>
              </w:numPr>
            </w:pPr>
            <w:r>
              <w:t>When initial document is being created status =Not sent</w:t>
            </w:r>
          </w:p>
          <w:p w:rsidR="0028318B" w:rsidRPr="005308D5" w:rsidRDefault="0028318B" w:rsidP="0028318B">
            <w:pPr>
              <w:pStyle w:val="ListParagraph"/>
              <w:numPr>
                <w:ilvl w:val="0"/>
                <w:numId w:val="34"/>
              </w:numPr>
            </w:pPr>
            <w:r>
              <w:t>When in progress is opened status =Sent</w:t>
            </w:r>
          </w:p>
        </w:tc>
      </w:tr>
      <w:tr w:rsidR="0028318B" w:rsidRPr="005308D5" w:rsidTr="0028318B">
        <w:tc>
          <w:tcPr>
            <w:tcW w:w="2633" w:type="dxa"/>
          </w:tcPr>
          <w:p w:rsidR="0028318B" w:rsidRDefault="0028318B" w:rsidP="00384B24">
            <w:r>
              <w:t>From Staff</w:t>
            </w:r>
          </w:p>
        </w:tc>
        <w:tc>
          <w:tcPr>
            <w:tcW w:w="1414" w:type="dxa"/>
          </w:tcPr>
          <w:p w:rsidR="0028318B" w:rsidRPr="005308D5" w:rsidRDefault="0028318B" w:rsidP="00384B24">
            <w:r>
              <w:t>Yes</w:t>
            </w:r>
          </w:p>
        </w:tc>
        <w:tc>
          <w:tcPr>
            <w:tcW w:w="3081" w:type="dxa"/>
          </w:tcPr>
          <w:p w:rsidR="0028318B" w:rsidRDefault="0028318B" w:rsidP="00F154D3">
            <w:r>
              <w:t xml:space="preserve">Via staff list dropdown </w:t>
            </w:r>
          </w:p>
        </w:tc>
        <w:tc>
          <w:tcPr>
            <w:tcW w:w="2947" w:type="dxa"/>
          </w:tcPr>
          <w:p w:rsidR="0028318B" w:rsidRPr="005308D5" w:rsidRDefault="0028318B" w:rsidP="00B34118">
            <w:r>
              <w:t xml:space="preserve">Transfer Document-General- From Staff is required </w:t>
            </w:r>
          </w:p>
        </w:tc>
        <w:tc>
          <w:tcPr>
            <w:tcW w:w="2543" w:type="dxa"/>
          </w:tcPr>
          <w:p w:rsidR="0028318B" w:rsidRDefault="0028318B">
            <w:r>
              <w:t xml:space="preserve">Via logged in staff </w:t>
            </w:r>
          </w:p>
        </w:tc>
      </w:tr>
      <w:tr w:rsidR="0028318B" w:rsidRPr="005308D5" w:rsidTr="0028318B">
        <w:tc>
          <w:tcPr>
            <w:tcW w:w="2633" w:type="dxa"/>
          </w:tcPr>
          <w:p w:rsidR="0028318B" w:rsidRDefault="0028318B" w:rsidP="00384B24">
            <w:r>
              <w:t xml:space="preserve">Reason/Assessed Need For Transfer </w:t>
            </w:r>
          </w:p>
        </w:tc>
        <w:tc>
          <w:tcPr>
            <w:tcW w:w="1414" w:type="dxa"/>
          </w:tcPr>
          <w:p w:rsidR="0028318B" w:rsidRPr="005308D5" w:rsidRDefault="0028318B" w:rsidP="00384B24">
            <w:r>
              <w:t>Yes</w:t>
            </w:r>
          </w:p>
        </w:tc>
        <w:tc>
          <w:tcPr>
            <w:tcW w:w="3081" w:type="dxa"/>
          </w:tcPr>
          <w:p w:rsidR="0028318B" w:rsidRDefault="0028318B" w:rsidP="00AA4AE2">
            <w:r>
              <w:t xml:space="preserve">Via textbox </w:t>
            </w:r>
          </w:p>
        </w:tc>
        <w:tc>
          <w:tcPr>
            <w:tcW w:w="2947" w:type="dxa"/>
          </w:tcPr>
          <w:p w:rsidR="0028318B" w:rsidRPr="005308D5" w:rsidRDefault="0028318B" w:rsidP="00B34118">
            <w:r>
              <w:t xml:space="preserve">Transfer Document-General- Reason/Assessed Need For Transfer is required </w:t>
            </w:r>
          </w:p>
        </w:tc>
        <w:tc>
          <w:tcPr>
            <w:tcW w:w="2543" w:type="dxa"/>
          </w:tcPr>
          <w:p w:rsidR="0028318B" w:rsidRDefault="0028318B">
            <w:r>
              <w:t>None</w:t>
            </w:r>
          </w:p>
        </w:tc>
      </w:tr>
      <w:tr w:rsidR="0028318B" w:rsidRPr="005308D5" w:rsidTr="0028318B">
        <w:tc>
          <w:tcPr>
            <w:tcW w:w="2633" w:type="dxa"/>
          </w:tcPr>
          <w:p w:rsidR="0028318B" w:rsidRDefault="0028318B" w:rsidP="00384B24">
            <w:r>
              <w:t>Receiving Staff</w:t>
            </w:r>
          </w:p>
        </w:tc>
        <w:tc>
          <w:tcPr>
            <w:tcW w:w="1414" w:type="dxa"/>
          </w:tcPr>
          <w:p w:rsidR="0028318B" w:rsidRPr="005308D5" w:rsidRDefault="0028318B" w:rsidP="00384B24">
            <w:r>
              <w:t>Yes</w:t>
            </w:r>
          </w:p>
        </w:tc>
        <w:tc>
          <w:tcPr>
            <w:tcW w:w="3081" w:type="dxa"/>
          </w:tcPr>
          <w:p w:rsidR="0028318B" w:rsidRDefault="0028318B" w:rsidP="00B34118">
            <w:r>
              <w:t xml:space="preserve">Via staff list dropdown </w:t>
            </w:r>
          </w:p>
        </w:tc>
        <w:tc>
          <w:tcPr>
            <w:tcW w:w="2947" w:type="dxa"/>
          </w:tcPr>
          <w:p w:rsidR="0028318B" w:rsidRPr="005308D5" w:rsidRDefault="0028318B" w:rsidP="00B34118">
            <w:r>
              <w:t xml:space="preserve">Transfer Document-General- Receiving Staff is required </w:t>
            </w:r>
          </w:p>
        </w:tc>
        <w:tc>
          <w:tcPr>
            <w:tcW w:w="2543" w:type="dxa"/>
          </w:tcPr>
          <w:p w:rsidR="0028318B" w:rsidRDefault="0028318B">
            <w:r>
              <w:t>None</w:t>
            </w:r>
          </w:p>
        </w:tc>
      </w:tr>
      <w:tr w:rsidR="0028318B" w:rsidRPr="005308D5" w:rsidTr="0028318B">
        <w:tc>
          <w:tcPr>
            <w:tcW w:w="2633" w:type="dxa"/>
          </w:tcPr>
          <w:p w:rsidR="0028318B" w:rsidRDefault="0028318B" w:rsidP="00384B24">
            <w:r>
              <w:t>Rec. Programing</w:t>
            </w:r>
          </w:p>
        </w:tc>
        <w:tc>
          <w:tcPr>
            <w:tcW w:w="1414" w:type="dxa"/>
          </w:tcPr>
          <w:p w:rsidR="0028318B" w:rsidRPr="005308D5" w:rsidRDefault="0028318B" w:rsidP="00F154D3">
            <w:r>
              <w:t>Yes</w:t>
            </w:r>
          </w:p>
        </w:tc>
        <w:tc>
          <w:tcPr>
            <w:tcW w:w="3081" w:type="dxa"/>
          </w:tcPr>
          <w:p w:rsidR="0028318B" w:rsidRDefault="0028318B" w:rsidP="00F154D3">
            <w:r>
              <w:t xml:space="preserve">Via program list dropdown </w:t>
            </w:r>
          </w:p>
        </w:tc>
        <w:tc>
          <w:tcPr>
            <w:tcW w:w="2947" w:type="dxa"/>
          </w:tcPr>
          <w:p w:rsidR="0028318B" w:rsidRPr="005308D5" w:rsidRDefault="0028318B" w:rsidP="00B34118">
            <w:r>
              <w:t xml:space="preserve">Transfer Document-General- Rec. Programing is required </w:t>
            </w:r>
          </w:p>
        </w:tc>
        <w:tc>
          <w:tcPr>
            <w:tcW w:w="2543" w:type="dxa"/>
          </w:tcPr>
          <w:p w:rsidR="0028318B" w:rsidRDefault="0028318B">
            <w:r>
              <w:t>None</w:t>
            </w:r>
          </w:p>
        </w:tc>
      </w:tr>
      <w:tr w:rsidR="0028318B" w:rsidRPr="005308D5" w:rsidTr="0028318B">
        <w:tc>
          <w:tcPr>
            <w:tcW w:w="2633" w:type="dxa"/>
          </w:tcPr>
          <w:p w:rsidR="0028318B" w:rsidRDefault="0028318B" w:rsidP="00384B24">
            <w:r>
              <w:t xml:space="preserve">Service </w:t>
            </w:r>
          </w:p>
        </w:tc>
        <w:tc>
          <w:tcPr>
            <w:tcW w:w="1414" w:type="dxa"/>
          </w:tcPr>
          <w:p w:rsidR="0028318B" w:rsidRPr="005308D5" w:rsidRDefault="0028318B" w:rsidP="00384B24">
            <w:r>
              <w:t>No</w:t>
            </w:r>
          </w:p>
        </w:tc>
        <w:tc>
          <w:tcPr>
            <w:tcW w:w="3081" w:type="dxa"/>
          </w:tcPr>
          <w:p w:rsidR="0028318B" w:rsidRDefault="0028318B" w:rsidP="00F154D3">
            <w:r>
              <w:t>Via dropdown selection</w:t>
            </w:r>
          </w:p>
          <w:p w:rsidR="0028318B" w:rsidRDefault="0028318B" w:rsidP="00F154D3">
            <w:pPr>
              <w:pStyle w:val="ListParagraph"/>
              <w:numPr>
                <w:ilvl w:val="0"/>
                <w:numId w:val="30"/>
              </w:numPr>
            </w:pPr>
            <w:r>
              <w:t>Active procedure codes</w:t>
            </w:r>
          </w:p>
          <w:p w:rsidR="0028318B" w:rsidRDefault="0028318B" w:rsidP="00F154D3"/>
        </w:tc>
        <w:tc>
          <w:tcPr>
            <w:tcW w:w="2947" w:type="dxa"/>
          </w:tcPr>
          <w:p w:rsidR="0028318B" w:rsidRDefault="0028318B">
            <w:r>
              <w:t>None</w:t>
            </w:r>
          </w:p>
        </w:tc>
        <w:tc>
          <w:tcPr>
            <w:tcW w:w="2543" w:type="dxa"/>
          </w:tcPr>
          <w:p w:rsidR="0028318B" w:rsidRDefault="0028318B">
            <w:r>
              <w:t>None</w:t>
            </w:r>
          </w:p>
        </w:tc>
      </w:tr>
      <w:tr w:rsidR="0028318B" w:rsidRPr="005308D5" w:rsidTr="0028318B">
        <w:tc>
          <w:tcPr>
            <w:tcW w:w="2633" w:type="dxa"/>
          </w:tcPr>
          <w:p w:rsidR="0028318B" w:rsidRDefault="0028318B" w:rsidP="00384B24">
            <w:r>
              <w:t xml:space="preserve">Client Has Participated And Is In Agreement With This Transfer </w:t>
            </w:r>
          </w:p>
        </w:tc>
        <w:tc>
          <w:tcPr>
            <w:tcW w:w="1414" w:type="dxa"/>
          </w:tcPr>
          <w:p w:rsidR="0028318B" w:rsidRDefault="0028318B" w:rsidP="00384B24">
            <w:r>
              <w:t>No</w:t>
            </w:r>
          </w:p>
        </w:tc>
        <w:tc>
          <w:tcPr>
            <w:tcW w:w="3081" w:type="dxa"/>
          </w:tcPr>
          <w:p w:rsidR="0028318B" w:rsidRDefault="0028318B" w:rsidP="00F154D3">
            <w:r>
              <w:t xml:space="preserve">Via checkbox </w:t>
            </w:r>
          </w:p>
        </w:tc>
        <w:tc>
          <w:tcPr>
            <w:tcW w:w="2947" w:type="dxa"/>
          </w:tcPr>
          <w:p w:rsidR="0028318B" w:rsidRDefault="0028318B">
            <w:r>
              <w:t>None</w:t>
            </w:r>
          </w:p>
        </w:tc>
        <w:tc>
          <w:tcPr>
            <w:tcW w:w="2543" w:type="dxa"/>
          </w:tcPr>
          <w:p w:rsidR="0028318B" w:rsidRDefault="0028318B">
            <w:r>
              <w:t xml:space="preserve">None </w:t>
            </w:r>
          </w:p>
        </w:tc>
      </w:tr>
      <w:tr w:rsidR="0028318B" w:rsidRPr="005308D5" w:rsidTr="0028318B">
        <w:tc>
          <w:tcPr>
            <w:tcW w:w="2633" w:type="dxa"/>
          </w:tcPr>
          <w:p w:rsidR="0028318B" w:rsidRDefault="0028318B" w:rsidP="00384B24">
            <w:r>
              <w:t>Comments</w:t>
            </w:r>
          </w:p>
        </w:tc>
        <w:tc>
          <w:tcPr>
            <w:tcW w:w="1414" w:type="dxa"/>
          </w:tcPr>
          <w:p w:rsidR="0028318B" w:rsidRDefault="0028318B" w:rsidP="00384B24">
            <w:r>
              <w:t>No</w:t>
            </w:r>
          </w:p>
        </w:tc>
        <w:tc>
          <w:tcPr>
            <w:tcW w:w="3081" w:type="dxa"/>
          </w:tcPr>
          <w:p w:rsidR="0028318B" w:rsidRDefault="0028318B" w:rsidP="00F154D3">
            <w:r>
              <w:t>Via checkbox</w:t>
            </w:r>
          </w:p>
        </w:tc>
        <w:tc>
          <w:tcPr>
            <w:tcW w:w="2947" w:type="dxa"/>
          </w:tcPr>
          <w:p w:rsidR="0028318B" w:rsidRDefault="0028318B" w:rsidP="00B34118">
            <w:r>
              <w:t>None</w:t>
            </w:r>
          </w:p>
        </w:tc>
        <w:tc>
          <w:tcPr>
            <w:tcW w:w="2543" w:type="dxa"/>
          </w:tcPr>
          <w:p w:rsidR="0028318B" w:rsidRDefault="0028318B" w:rsidP="00B34118">
            <w:r>
              <w:t xml:space="preserve">None </w:t>
            </w:r>
          </w:p>
        </w:tc>
      </w:tr>
      <w:tr w:rsidR="0028318B" w:rsidRPr="005308D5" w:rsidTr="0028318B">
        <w:tc>
          <w:tcPr>
            <w:tcW w:w="2633" w:type="dxa"/>
          </w:tcPr>
          <w:p w:rsidR="0028318B" w:rsidRDefault="0028318B" w:rsidP="00384B24">
            <w:r>
              <w:t xml:space="preserve">Receiving Action </w:t>
            </w:r>
          </w:p>
        </w:tc>
        <w:tc>
          <w:tcPr>
            <w:tcW w:w="1414" w:type="dxa"/>
          </w:tcPr>
          <w:p w:rsidR="0028318B" w:rsidRDefault="0028318B" w:rsidP="00384B24">
            <w:r>
              <w:t>Yes</w:t>
            </w:r>
          </w:p>
        </w:tc>
        <w:tc>
          <w:tcPr>
            <w:tcW w:w="3081" w:type="dxa"/>
          </w:tcPr>
          <w:p w:rsidR="0028318B" w:rsidRDefault="0028318B" w:rsidP="0028318B">
            <w:r>
              <w:t>Via dropdown selection</w:t>
            </w:r>
          </w:p>
          <w:p w:rsidR="0028318B" w:rsidRDefault="0028318B" w:rsidP="0028318B">
            <w:pPr>
              <w:pStyle w:val="ListParagraph"/>
              <w:numPr>
                <w:ilvl w:val="0"/>
                <w:numId w:val="30"/>
              </w:numPr>
            </w:pPr>
            <w:r>
              <w:t>Accept</w:t>
            </w:r>
          </w:p>
          <w:p w:rsidR="0028318B" w:rsidRDefault="0028318B" w:rsidP="0028318B">
            <w:pPr>
              <w:pStyle w:val="ListParagraph"/>
              <w:numPr>
                <w:ilvl w:val="0"/>
                <w:numId w:val="30"/>
              </w:numPr>
            </w:pPr>
            <w:r>
              <w:t>Forward</w:t>
            </w:r>
          </w:p>
          <w:p w:rsidR="0028318B" w:rsidRDefault="0028318B" w:rsidP="0028318B">
            <w:pPr>
              <w:pStyle w:val="ListParagraph"/>
              <w:numPr>
                <w:ilvl w:val="0"/>
                <w:numId w:val="30"/>
              </w:numPr>
            </w:pPr>
            <w:r>
              <w:t xml:space="preserve">Reject </w:t>
            </w:r>
          </w:p>
        </w:tc>
        <w:tc>
          <w:tcPr>
            <w:tcW w:w="2947" w:type="dxa"/>
          </w:tcPr>
          <w:p w:rsidR="0028318B" w:rsidRDefault="0028318B" w:rsidP="0028318B">
            <w:r>
              <w:t>Transfer Document-General- Receiving action is required</w:t>
            </w:r>
          </w:p>
        </w:tc>
        <w:tc>
          <w:tcPr>
            <w:tcW w:w="2543" w:type="dxa"/>
          </w:tcPr>
          <w:p w:rsidR="0028318B" w:rsidRDefault="0028318B" w:rsidP="00B34118">
            <w:r>
              <w:t>None</w:t>
            </w:r>
          </w:p>
        </w:tc>
      </w:tr>
    </w:tbl>
    <w:p w:rsidR="007E6D91" w:rsidRPr="005308D5" w:rsidRDefault="007E6D91" w:rsidP="007E6D91">
      <w:pPr>
        <w:pStyle w:val="Heading4"/>
        <w:rPr>
          <w:rFonts w:asciiTheme="minorHAnsi" w:hAnsiTheme="minorHAnsi"/>
        </w:rPr>
      </w:pPr>
      <w:r w:rsidRPr="005308D5">
        <w:rPr>
          <w:rFonts w:asciiTheme="minorHAnsi" w:hAnsiTheme="minorHAnsi"/>
        </w:rPr>
        <w:lastRenderedPageBreak/>
        <w:t>Rules</w:t>
      </w:r>
    </w:p>
    <w:tbl>
      <w:tblPr>
        <w:tblStyle w:val="TableGrid"/>
        <w:tblW w:w="5336" w:type="pct"/>
        <w:tblLook w:val="04A0" w:firstRow="1" w:lastRow="0" w:firstColumn="1" w:lastColumn="0" w:noHBand="0" w:noVBand="1"/>
      </w:tblPr>
      <w:tblGrid>
        <w:gridCol w:w="2809"/>
        <w:gridCol w:w="1888"/>
        <w:gridCol w:w="3060"/>
        <w:gridCol w:w="4951"/>
      </w:tblGrid>
      <w:tr w:rsidR="007E6D91" w:rsidRPr="005308D5" w:rsidTr="008248FE">
        <w:tc>
          <w:tcPr>
            <w:tcW w:w="1105" w:type="pct"/>
          </w:tcPr>
          <w:p w:rsidR="007E6D91" w:rsidRPr="005308D5" w:rsidRDefault="007E6D91" w:rsidP="00384B24">
            <w:pPr>
              <w:jc w:val="center"/>
              <w:rPr>
                <w:u w:val="single"/>
              </w:rPr>
            </w:pPr>
          </w:p>
          <w:p w:rsidR="007E6D91" w:rsidRPr="005308D5" w:rsidRDefault="007E6D91" w:rsidP="00384B24">
            <w:pPr>
              <w:jc w:val="center"/>
              <w:rPr>
                <w:u w:val="single"/>
              </w:rPr>
            </w:pPr>
            <w:r w:rsidRPr="005308D5">
              <w:rPr>
                <w:u w:val="single"/>
              </w:rPr>
              <w:t>Field</w:t>
            </w:r>
          </w:p>
        </w:tc>
        <w:tc>
          <w:tcPr>
            <w:tcW w:w="743" w:type="pct"/>
          </w:tcPr>
          <w:p w:rsidR="007E6D91" w:rsidRPr="005308D5" w:rsidRDefault="007E6D91" w:rsidP="00384B24">
            <w:pPr>
              <w:jc w:val="center"/>
              <w:rPr>
                <w:u w:val="single"/>
              </w:rPr>
            </w:pPr>
          </w:p>
          <w:p w:rsidR="007E6D91" w:rsidRPr="005308D5" w:rsidRDefault="007E6D91" w:rsidP="00384B24">
            <w:pPr>
              <w:jc w:val="center"/>
              <w:rPr>
                <w:u w:val="single"/>
              </w:rPr>
            </w:pPr>
            <w:r w:rsidRPr="005308D5">
              <w:rPr>
                <w:u w:val="single"/>
              </w:rPr>
              <w:t>Rules</w:t>
            </w:r>
          </w:p>
        </w:tc>
        <w:tc>
          <w:tcPr>
            <w:tcW w:w="1204" w:type="pct"/>
          </w:tcPr>
          <w:p w:rsidR="007E6D91" w:rsidRPr="005308D5" w:rsidRDefault="007E6D91" w:rsidP="00384B24">
            <w:pPr>
              <w:jc w:val="center"/>
              <w:rPr>
                <w:u w:val="single"/>
              </w:rPr>
            </w:pPr>
          </w:p>
          <w:p w:rsidR="007E6D91" w:rsidRPr="005308D5" w:rsidRDefault="007E6D91" w:rsidP="00384B24">
            <w:pPr>
              <w:jc w:val="center"/>
              <w:rPr>
                <w:u w:val="single"/>
              </w:rPr>
            </w:pPr>
            <w:r w:rsidRPr="005308D5">
              <w:rPr>
                <w:u w:val="single"/>
              </w:rPr>
              <w:t>Validation Message</w:t>
            </w:r>
          </w:p>
        </w:tc>
        <w:tc>
          <w:tcPr>
            <w:tcW w:w="1948" w:type="pct"/>
          </w:tcPr>
          <w:p w:rsidR="007E6D91" w:rsidRPr="005308D5" w:rsidRDefault="007E6D91" w:rsidP="00384B24">
            <w:pPr>
              <w:jc w:val="center"/>
              <w:rPr>
                <w:u w:val="single"/>
              </w:rPr>
            </w:pPr>
          </w:p>
          <w:p w:rsidR="007E6D91" w:rsidRPr="005308D5" w:rsidRDefault="007E6D91" w:rsidP="00384B24">
            <w:pPr>
              <w:jc w:val="center"/>
              <w:rPr>
                <w:u w:val="single"/>
              </w:rPr>
            </w:pPr>
            <w:r w:rsidRPr="005308D5">
              <w:rPr>
                <w:u w:val="single"/>
              </w:rPr>
              <w:t>Initializations Occurring on Signature</w:t>
            </w:r>
          </w:p>
        </w:tc>
      </w:tr>
      <w:tr w:rsidR="007E6D91" w:rsidRPr="005308D5" w:rsidTr="008248FE">
        <w:tc>
          <w:tcPr>
            <w:tcW w:w="1105" w:type="pct"/>
          </w:tcPr>
          <w:p w:rsidR="007E6D91" w:rsidRPr="005308D5" w:rsidRDefault="00005440" w:rsidP="00384B24">
            <w:r>
              <w:t>Entire Document</w:t>
            </w:r>
          </w:p>
        </w:tc>
        <w:tc>
          <w:tcPr>
            <w:tcW w:w="743" w:type="pct"/>
          </w:tcPr>
          <w:p w:rsidR="007E6D91" w:rsidRPr="005308D5" w:rsidRDefault="00005440" w:rsidP="005D6F6E">
            <w:r>
              <w:t>None</w:t>
            </w:r>
          </w:p>
        </w:tc>
        <w:tc>
          <w:tcPr>
            <w:tcW w:w="1204" w:type="pct"/>
          </w:tcPr>
          <w:p w:rsidR="007E6D91" w:rsidRPr="005308D5" w:rsidRDefault="00005440" w:rsidP="00384B24">
            <w:pPr>
              <w:pStyle w:val="ListParagraph"/>
              <w:autoSpaceDE w:val="0"/>
              <w:autoSpaceDN w:val="0"/>
              <w:adjustRightInd w:val="0"/>
              <w:spacing w:line="288" w:lineRule="auto"/>
              <w:ind w:left="0"/>
            </w:pPr>
            <w:r>
              <w:t>None</w:t>
            </w:r>
          </w:p>
        </w:tc>
        <w:tc>
          <w:tcPr>
            <w:tcW w:w="1948" w:type="pct"/>
          </w:tcPr>
          <w:p w:rsidR="007E6D91" w:rsidRDefault="00005440" w:rsidP="0028318B">
            <w:pPr>
              <w:pStyle w:val="ListParagraph"/>
              <w:numPr>
                <w:ilvl w:val="0"/>
                <w:numId w:val="30"/>
              </w:numPr>
            </w:pPr>
            <w:r>
              <w:t>On sign-creates a</w:t>
            </w:r>
            <w:r w:rsidR="00FD15FE">
              <w:t>n</w:t>
            </w:r>
            <w:r>
              <w:t xml:space="preserve"> in progress document for the “receiving staff” listed on document </w:t>
            </w:r>
            <w:r w:rsidR="0028318B">
              <w:t xml:space="preserve">(shows up in documents widget) </w:t>
            </w:r>
          </w:p>
          <w:p w:rsidR="0028318B" w:rsidRPr="005308D5" w:rsidRDefault="0028318B" w:rsidP="0028318B">
            <w:pPr>
              <w:pStyle w:val="ListParagraph"/>
              <w:numPr>
                <w:ilvl w:val="0"/>
                <w:numId w:val="30"/>
              </w:numPr>
            </w:pPr>
            <w:r>
              <w:t xml:space="preserve">Sends an alert to the “receiving staff” listed and shows up on their alert widget in dash board. (see screen shot below) </w:t>
            </w:r>
          </w:p>
        </w:tc>
      </w:tr>
    </w:tbl>
    <w:p w:rsidR="00DA764E" w:rsidRDefault="00DA764E" w:rsidP="00DA764E">
      <w:pPr>
        <w:pStyle w:val="Heading3"/>
        <w:rPr>
          <w:rFonts w:asciiTheme="minorHAnsi" w:hAnsiTheme="minorHAnsi"/>
        </w:rPr>
      </w:pPr>
      <w:r w:rsidRPr="007E6D91">
        <w:rPr>
          <w:rFonts w:asciiTheme="minorHAnsi" w:hAnsiTheme="minorHAnsi"/>
        </w:rPr>
        <w:t>User Interface Screen Shot</w:t>
      </w:r>
    </w:p>
    <w:p w:rsidR="0089405C" w:rsidRPr="0089405C" w:rsidRDefault="0089405C" w:rsidP="0089405C"/>
    <w:p w:rsidR="004E61BE" w:rsidRDefault="0089405C" w:rsidP="004E61BE">
      <w:r w:rsidRPr="0089405C">
        <w:rPr>
          <w:noProof/>
        </w:rPr>
        <w:drawing>
          <wp:inline distT="0" distB="0" distL="0" distR="0" wp14:anchorId="7A9FBEAB" wp14:editId="5D629B3C">
            <wp:extent cx="5943600" cy="316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64840"/>
                    </a:xfrm>
                    <a:prstGeom prst="rect">
                      <a:avLst/>
                    </a:prstGeom>
                  </pic:spPr>
                </pic:pic>
              </a:graphicData>
            </a:graphic>
          </wp:inline>
        </w:drawing>
      </w:r>
    </w:p>
    <w:p w:rsidR="0089405C" w:rsidRDefault="0089405C" w:rsidP="004E61BE"/>
    <w:p w:rsidR="0089405C" w:rsidRDefault="0089405C" w:rsidP="004E61BE"/>
    <w:p w:rsidR="0028318B" w:rsidRDefault="008248FE" w:rsidP="004E61BE">
      <w:r>
        <w:rPr>
          <w:noProof/>
        </w:rPr>
        <mc:AlternateContent>
          <mc:Choice Requires="wps">
            <w:drawing>
              <wp:anchor distT="0" distB="0" distL="114300" distR="114300" simplePos="0" relativeHeight="251659264" behindDoc="0" locked="0" layoutInCell="1" allowOverlap="1" wp14:anchorId="659B5A57" wp14:editId="13E5A003">
                <wp:simplePos x="0" y="0"/>
                <wp:positionH relativeFrom="column">
                  <wp:posOffset>4140403</wp:posOffset>
                </wp:positionH>
                <wp:positionV relativeFrom="paragraph">
                  <wp:posOffset>3599078</wp:posOffset>
                </wp:positionV>
                <wp:extent cx="1572768" cy="220218"/>
                <wp:effectExtent l="0" t="0" r="8890"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768" cy="220218"/>
                        </a:xfrm>
                        <a:prstGeom prst="rect">
                          <a:avLst/>
                        </a:prstGeom>
                        <a:solidFill>
                          <a:srgbClr val="FFFFFF"/>
                        </a:solidFill>
                        <a:ln w="9525">
                          <a:noFill/>
                          <a:miter lim="800000"/>
                          <a:headEnd/>
                          <a:tailEnd/>
                        </a:ln>
                      </wps:spPr>
                      <wps:txbx>
                        <w:txbxContent>
                          <w:p w:rsidR="008248FE" w:rsidRDefault="008248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B5A57" id="_x0000_t202" coordsize="21600,21600" o:spt="202" path="m,l,21600r21600,l21600,xe">
                <v:stroke joinstyle="miter"/>
                <v:path gradientshapeok="t" o:connecttype="rect"/>
              </v:shapetype>
              <v:shape id="Text Box 2" o:spid="_x0000_s1026" type="#_x0000_t202" style="position:absolute;margin-left:326pt;margin-top:283.4pt;width:123.85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" stroked="f">
                <v:textbox>
                  <w:txbxContent>
                    <w:p w:rsidR="008248FE" w:rsidRDefault="008248FE"/>
                  </w:txbxContent>
                </v:textbox>
              </v:shape>
            </w:pict>
          </mc:Fallback>
        </mc:AlternateContent>
      </w:r>
      <w:r w:rsidR="002D3364">
        <w:object w:dxaOrig="15195" w:dyaOrig="9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336.75pt" o:ole="">
            <v:imagedata r:id="rId7" o:title=""/>
          </v:shape>
          <o:OLEObject Type="Embed" ProgID="Visio.Drawing.11" ShapeID="_x0000_i1025" DrawAspect="Content" ObjectID="_1483443300" r:id="rId8"/>
        </w:object>
      </w:r>
    </w:p>
    <w:p w:rsidR="002D3364" w:rsidRDefault="002D3364" w:rsidP="004E61BE"/>
    <w:p w:rsidR="002D3364" w:rsidRDefault="002D3364" w:rsidP="004E61BE"/>
    <w:p w:rsidR="0028318B" w:rsidRDefault="0028318B" w:rsidP="004E61BE">
      <w:r>
        <w:lastRenderedPageBreak/>
        <w:t>Alert</w:t>
      </w:r>
    </w:p>
    <w:p w:rsidR="0028318B" w:rsidRDefault="0028318B" w:rsidP="004E61BE">
      <w:pPr>
        <w:rPr>
          <w:ins w:id="6" w:author="Mechelle Mounts" w:date="2014-12-31T10:38:00Z"/>
        </w:rPr>
      </w:pPr>
      <w:r w:rsidRPr="0028318B">
        <w:rPr>
          <w:noProof/>
        </w:rPr>
        <w:drawing>
          <wp:inline distT="0" distB="0" distL="0" distR="0" wp14:anchorId="3B9C5F1A" wp14:editId="78F94B1F">
            <wp:extent cx="5943600" cy="4262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62120"/>
                    </a:xfrm>
                    <a:prstGeom prst="rect">
                      <a:avLst/>
                    </a:prstGeom>
                  </pic:spPr>
                </pic:pic>
              </a:graphicData>
            </a:graphic>
          </wp:inline>
        </w:drawing>
      </w:r>
    </w:p>
    <w:p w:rsidR="00334ED7" w:rsidRDefault="00E62D00" w:rsidP="004E61BE">
      <w:pPr>
        <w:rPr>
          <w:ins w:id="7" w:author="Cindy Dumbell" w:date="2015-01-22T14:43:00Z"/>
        </w:rPr>
      </w:pPr>
      <w:ins w:id="8" w:author="Mechelle Mounts" w:date="2014-12-31T10:38:00Z">
        <w:r>
          <w:t xml:space="preserve">Is this procedure a notification screen only, or is there logic built behind the </w:t>
        </w:r>
      </w:ins>
      <w:ins w:id="9" w:author="Mechelle Mounts" w:date="2014-12-31T10:39:00Z">
        <w:r>
          <w:t>receiving</w:t>
        </w:r>
      </w:ins>
      <w:ins w:id="10" w:author="Mechelle Mounts" w:date="2014-12-31T10:38:00Z">
        <w:r>
          <w:t xml:space="preserve"> </w:t>
        </w:r>
      </w:ins>
      <w:ins w:id="11" w:author="Mechelle Mounts" w:date="2014-12-31T10:39:00Z">
        <w:r>
          <w:t xml:space="preserve">action.  </w:t>
        </w:r>
      </w:ins>
    </w:p>
    <w:p w:rsidR="00334ED7" w:rsidRDefault="00E62D00" w:rsidP="004E61BE">
      <w:pPr>
        <w:rPr>
          <w:ins w:id="12" w:author="Cindy Dumbell" w:date="2015-01-22T14:43:00Z"/>
        </w:rPr>
      </w:pPr>
      <w:ins w:id="13" w:author="Mechelle Mounts" w:date="2014-12-31T10:39:00Z">
        <w:r>
          <w:t xml:space="preserve">For example, if accepted, is the sending staff notified?  </w:t>
        </w:r>
      </w:ins>
      <w:ins w:id="14" w:author="Cindy Dumbell" w:date="2015-01-22T14:43:00Z">
        <w:r w:rsidR="00334ED7">
          <w:t xml:space="preserve">DR: Please add this to the Alert list </w:t>
        </w:r>
      </w:ins>
    </w:p>
    <w:p w:rsidR="00334ED7" w:rsidRDefault="00E62D00" w:rsidP="004E61BE">
      <w:pPr>
        <w:rPr>
          <w:ins w:id="15" w:author="Cindy Dumbell" w:date="2015-01-22T14:43:00Z"/>
        </w:rPr>
      </w:pPr>
      <w:ins w:id="16" w:author="Mechelle Mounts" w:date="2014-12-31T10:39:00Z">
        <w:r>
          <w:t>Is the client enrolled in the new program?</w:t>
        </w:r>
      </w:ins>
      <w:ins w:id="17" w:author="Cindy Dumbell" w:date="2015-01-22T14:44:00Z">
        <w:r w:rsidR="00334ED7">
          <w:t xml:space="preserve"> DR: if the transfer is accepted then the client is automatically enrolled into the new program.</w:t>
        </w:r>
      </w:ins>
      <w:ins w:id="18" w:author="Mechelle Mounts" w:date="2014-12-31T10:40:00Z">
        <w:r>
          <w:t xml:space="preserve">  </w:t>
        </w:r>
      </w:ins>
    </w:p>
    <w:p w:rsidR="00334ED7" w:rsidRDefault="00E62D00" w:rsidP="004E61BE">
      <w:pPr>
        <w:rPr>
          <w:ins w:id="19" w:author="Cindy Dumbell" w:date="2015-01-22T14:43:00Z"/>
        </w:rPr>
      </w:pPr>
      <w:ins w:id="20" w:author="Mechelle Mounts" w:date="2014-12-31T10:40:00Z">
        <w:r>
          <w:t xml:space="preserve">What does forward do? </w:t>
        </w:r>
      </w:ins>
      <w:ins w:id="21" w:author="Cindy Dumbell" w:date="2015-01-22T14:44:00Z">
        <w:r w:rsidR="00334ED7">
          <w:t xml:space="preserve"> DR: </w:t>
        </w:r>
      </w:ins>
      <w:ins w:id="22" w:author="Cindy Dumbell" w:date="2015-01-22T14:45:00Z">
        <w:r w:rsidR="00334ED7">
          <w:t xml:space="preserve">The Forward button is to allow the users to forward an alert. </w:t>
        </w:r>
      </w:ins>
    </w:p>
    <w:p w:rsidR="00334ED7" w:rsidRDefault="00E62D00" w:rsidP="004E61BE">
      <w:pPr>
        <w:rPr>
          <w:ins w:id="23" w:author="Cindy Dumbell" w:date="2015-01-22T14:43:00Z"/>
        </w:rPr>
      </w:pPr>
      <w:ins w:id="24" w:author="Mechelle Mounts" w:date="2014-12-31T10:40:00Z">
        <w:r>
          <w:t xml:space="preserve"> What notifications happen with reject?</w:t>
        </w:r>
      </w:ins>
      <w:ins w:id="25" w:author="Mechelle Mounts" w:date="2014-12-31T10:41:00Z">
        <w:r>
          <w:t xml:space="preserve">  </w:t>
        </w:r>
      </w:ins>
      <w:ins w:id="26" w:author="Cindy Dumbell" w:date="2015-01-22T14:45:00Z">
        <w:r w:rsidR="00334ED7">
          <w:t>DR: Please add this to the Alert list.</w:t>
        </w:r>
      </w:ins>
    </w:p>
    <w:p w:rsidR="00E62D00" w:rsidRDefault="00E62D00" w:rsidP="004E61BE">
      <w:pPr>
        <w:rPr>
          <w:ins w:id="27" w:author="Mechelle Mounts" w:date="2014-12-31T10:43:00Z"/>
        </w:rPr>
      </w:pPr>
      <w:ins w:id="28" w:author="Mechelle Mounts" w:date="2014-12-31T10:41:00Z">
        <w:r>
          <w:t>Are there any notifications for the sending person?</w:t>
        </w:r>
      </w:ins>
      <w:ins w:id="29" w:author="Cindy Dumbell" w:date="2015-01-22T14:46:00Z">
        <w:r w:rsidR="00334ED7">
          <w:t xml:space="preserve"> DR: Notifications are based on the alerts specified above.</w:t>
        </w:r>
      </w:ins>
    </w:p>
    <w:p w:rsidR="00611ED0" w:rsidRPr="004E61BE" w:rsidRDefault="00611ED0" w:rsidP="004E61BE">
      <w:ins w:id="30" w:author="Mechelle Mounts" w:date="2014-12-31T10:43:00Z">
        <w:r>
          <w:t>Are these kept historically?</w:t>
        </w:r>
      </w:ins>
      <w:ins w:id="31" w:author="Cindy Dumbell" w:date="2015-01-22T14:46:00Z">
        <w:r w:rsidR="00334ED7">
          <w:t xml:space="preserve"> DR: all transfer documents and alerts are kept historically. </w:t>
        </w:r>
      </w:ins>
      <w:ins w:id="32" w:author="Cindy Dumbell" w:date="2015-01-22T14:47:00Z">
        <w:r w:rsidR="00334ED7">
          <w:t xml:space="preserve"> </w:t>
        </w:r>
      </w:ins>
      <w:bookmarkStart w:id="33" w:name="_GoBack"/>
      <w:bookmarkEnd w:id="33"/>
    </w:p>
    <w:sectPr w:rsidR="00611ED0" w:rsidRPr="004E61BE" w:rsidSect="007E6D91">
      <w:pgSz w:w="14572" w:h="20639"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1331"/>
    <w:multiLevelType w:val="hybridMultilevel"/>
    <w:tmpl w:val="4D60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B67A4"/>
    <w:multiLevelType w:val="hybridMultilevel"/>
    <w:tmpl w:val="8936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C12C9"/>
    <w:multiLevelType w:val="hybridMultilevel"/>
    <w:tmpl w:val="E4EA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154AA"/>
    <w:multiLevelType w:val="hybridMultilevel"/>
    <w:tmpl w:val="820A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D3920"/>
    <w:multiLevelType w:val="hybridMultilevel"/>
    <w:tmpl w:val="8716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F77E6"/>
    <w:multiLevelType w:val="hybridMultilevel"/>
    <w:tmpl w:val="20A823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776176"/>
    <w:multiLevelType w:val="hybridMultilevel"/>
    <w:tmpl w:val="89449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6014E"/>
    <w:multiLevelType w:val="hybridMultilevel"/>
    <w:tmpl w:val="68FE5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B1237"/>
    <w:multiLevelType w:val="hybridMultilevel"/>
    <w:tmpl w:val="8BC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B22662"/>
    <w:multiLevelType w:val="hybridMultilevel"/>
    <w:tmpl w:val="57A26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D27BF"/>
    <w:multiLevelType w:val="hybridMultilevel"/>
    <w:tmpl w:val="1C92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D56AA"/>
    <w:multiLevelType w:val="hybridMultilevel"/>
    <w:tmpl w:val="AA96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3187A"/>
    <w:multiLevelType w:val="hybridMultilevel"/>
    <w:tmpl w:val="838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64A60"/>
    <w:multiLevelType w:val="hybridMultilevel"/>
    <w:tmpl w:val="0DACE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575066"/>
    <w:multiLevelType w:val="hybridMultilevel"/>
    <w:tmpl w:val="19F42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D67CC"/>
    <w:multiLevelType w:val="hybridMultilevel"/>
    <w:tmpl w:val="85904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2E61B4"/>
    <w:multiLevelType w:val="hybridMultilevel"/>
    <w:tmpl w:val="0D1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A13B88"/>
    <w:multiLevelType w:val="hybridMultilevel"/>
    <w:tmpl w:val="1408F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C13C0C"/>
    <w:multiLevelType w:val="hybridMultilevel"/>
    <w:tmpl w:val="C0D42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295184"/>
    <w:multiLevelType w:val="hybridMultilevel"/>
    <w:tmpl w:val="0232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9B7D34"/>
    <w:multiLevelType w:val="hybridMultilevel"/>
    <w:tmpl w:val="18E44D4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8724FF"/>
    <w:multiLevelType w:val="hybridMultilevel"/>
    <w:tmpl w:val="03C4D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D47830"/>
    <w:multiLevelType w:val="hybridMultilevel"/>
    <w:tmpl w:val="2362D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B6E606B"/>
    <w:multiLevelType w:val="hybridMultilevel"/>
    <w:tmpl w:val="BEB83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936973"/>
    <w:multiLevelType w:val="hybridMultilevel"/>
    <w:tmpl w:val="3832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E57CAD"/>
    <w:multiLevelType w:val="hybridMultilevel"/>
    <w:tmpl w:val="B6AA1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B67C0D"/>
    <w:multiLevelType w:val="hybridMultilevel"/>
    <w:tmpl w:val="33E662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00296A"/>
    <w:multiLevelType w:val="hybridMultilevel"/>
    <w:tmpl w:val="26D29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544DB5"/>
    <w:multiLevelType w:val="hybridMultilevel"/>
    <w:tmpl w:val="B708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283E85"/>
    <w:multiLevelType w:val="hybridMultilevel"/>
    <w:tmpl w:val="878C6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2E3894"/>
    <w:multiLevelType w:val="hybridMultilevel"/>
    <w:tmpl w:val="B88C4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C1FF6"/>
    <w:multiLevelType w:val="hybridMultilevel"/>
    <w:tmpl w:val="967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9F5144"/>
    <w:multiLevelType w:val="hybridMultilevel"/>
    <w:tmpl w:val="19F42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9032BC"/>
    <w:multiLevelType w:val="hybridMultilevel"/>
    <w:tmpl w:val="311A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0"/>
  </w:num>
  <w:num w:numId="4">
    <w:abstractNumId w:val="18"/>
  </w:num>
  <w:num w:numId="5">
    <w:abstractNumId w:val="26"/>
  </w:num>
  <w:num w:numId="6">
    <w:abstractNumId w:val="27"/>
  </w:num>
  <w:num w:numId="7">
    <w:abstractNumId w:val="15"/>
  </w:num>
  <w:num w:numId="8">
    <w:abstractNumId w:val="6"/>
  </w:num>
  <w:num w:numId="9">
    <w:abstractNumId w:val="23"/>
  </w:num>
  <w:num w:numId="10">
    <w:abstractNumId w:val="17"/>
  </w:num>
  <w:num w:numId="11">
    <w:abstractNumId w:val="30"/>
  </w:num>
  <w:num w:numId="12">
    <w:abstractNumId w:val="14"/>
  </w:num>
  <w:num w:numId="13">
    <w:abstractNumId w:val="21"/>
  </w:num>
  <w:num w:numId="14">
    <w:abstractNumId w:val="29"/>
  </w:num>
  <w:num w:numId="15">
    <w:abstractNumId w:val="3"/>
  </w:num>
  <w:num w:numId="16">
    <w:abstractNumId w:val="8"/>
  </w:num>
  <w:num w:numId="17">
    <w:abstractNumId w:val="2"/>
  </w:num>
  <w:num w:numId="18">
    <w:abstractNumId w:val="5"/>
  </w:num>
  <w:num w:numId="19">
    <w:abstractNumId w:val="32"/>
  </w:num>
  <w:num w:numId="20">
    <w:abstractNumId w:val="11"/>
  </w:num>
  <w:num w:numId="21">
    <w:abstractNumId w:val="16"/>
  </w:num>
  <w:num w:numId="22">
    <w:abstractNumId w:val="24"/>
  </w:num>
  <w:num w:numId="23">
    <w:abstractNumId w:val="10"/>
  </w:num>
  <w:num w:numId="24">
    <w:abstractNumId w:val="7"/>
  </w:num>
  <w:num w:numId="25">
    <w:abstractNumId w:val="31"/>
  </w:num>
  <w:num w:numId="26">
    <w:abstractNumId w:val="1"/>
  </w:num>
  <w:num w:numId="27">
    <w:abstractNumId w:val="4"/>
  </w:num>
  <w:num w:numId="28">
    <w:abstractNumId w:val="25"/>
  </w:num>
  <w:num w:numId="29">
    <w:abstractNumId w:val="19"/>
  </w:num>
  <w:num w:numId="30">
    <w:abstractNumId w:val="0"/>
  </w:num>
  <w:num w:numId="31">
    <w:abstractNumId w:val="28"/>
  </w:num>
  <w:num w:numId="32">
    <w:abstractNumId w:val="12"/>
  </w:num>
  <w:num w:numId="33">
    <w:abstractNumId w:val="33"/>
  </w:num>
  <w:num w:numId="3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indy Dumbell">
    <w15:presenceInfo w15:providerId="AD" w15:userId="S-1-5-21-235020633-167611109-1667969149-3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BC"/>
    <w:rsid w:val="00005440"/>
    <w:rsid w:val="00007F9A"/>
    <w:rsid w:val="000528F3"/>
    <w:rsid w:val="00063055"/>
    <w:rsid w:val="00074155"/>
    <w:rsid w:val="00082EF5"/>
    <w:rsid w:val="000A5764"/>
    <w:rsid w:val="000B354B"/>
    <w:rsid w:val="000B5BC9"/>
    <w:rsid w:val="000C6E1A"/>
    <w:rsid w:val="000D0B57"/>
    <w:rsid w:val="00145861"/>
    <w:rsid w:val="00186E70"/>
    <w:rsid w:val="00196E71"/>
    <w:rsid w:val="001E006A"/>
    <w:rsid w:val="001E6D7B"/>
    <w:rsid w:val="001F4388"/>
    <w:rsid w:val="0028318B"/>
    <w:rsid w:val="00291697"/>
    <w:rsid w:val="002A5C88"/>
    <w:rsid w:val="002B2F77"/>
    <w:rsid w:val="002C6DAD"/>
    <w:rsid w:val="002D3364"/>
    <w:rsid w:val="002F012A"/>
    <w:rsid w:val="00334ED7"/>
    <w:rsid w:val="0036392A"/>
    <w:rsid w:val="003808F8"/>
    <w:rsid w:val="00384B24"/>
    <w:rsid w:val="003A57D0"/>
    <w:rsid w:val="003B4F81"/>
    <w:rsid w:val="003C4C8B"/>
    <w:rsid w:val="003D3DA3"/>
    <w:rsid w:val="003E2D20"/>
    <w:rsid w:val="003E5E39"/>
    <w:rsid w:val="003F21A3"/>
    <w:rsid w:val="0040383A"/>
    <w:rsid w:val="00432D62"/>
    <w:rsid w:val="0043695A"/>
    <w:rsid w:val="00472870"/>
    <w:rsid w:val="004829AF"/>
    <w:rsid w:val="004865C7"/>
    <w:rsid w:val="00491CA9"/>
    <w:rsid w:val="004A2211"/>
    <w:rsid w:val="004E61BE"/>
    <w:rsid w:val="00511EAE"/>
    <w:rsid w:val="00533F4E"/>
    <w:rsid w:val="005706DA"/>
    <w:rsid w:val="005A6B4C"/>
    <w:rsid w:val="005D6F6E"/>
    <w:rsid w:val="005F0A16"/>
    <w:rsid w:val="005F43E3"/>
    <w:rsid w:val="00611ED0"/>
    <w:rsid w:val="006152DF"/>
    <w:rsid w:val="00630884"/>
    <w:rsid w:val="00633640"/>
    <w:rsid w:val="00685B44"/>
    <w:rsid w:val="006B1671"/>
    <w:rsid w:val="006B727E"/>
    <w:rsid w:val="00715D01"/>
    <w:rsid w:val="00725C6F"/>
    <w:rsid w:val="00735D4D"/>
    <w:rsid w:val="00740FEA"/>
    <w:rsid w:val="00753E4E"/>
    <w:rsid w:val="007B352C"/>
    <w:rsid w:val="007C3CB9"/>
    <w:rsid w:val="007D1F0F"/>
    <w:rsid w:val="007D5DD6"/>
    <w:rsid w:val="007E6D91"/>
    <w:rsid w:val="007E7728"/>
    <w:rsid w:val="00821387"/>
    <w:rsid w:val="008248FE"/>
    <w:rsid w:val="008353CA"/>
    <w:rsid w:val="00845DC0"/>
    <w:rsid w:val="00853DA5"/>
    <w:rsid w:val="0089405C"/>
    <w:rsid w:val="00894A30"/>
    <w:rsid w:val="008A66F0"/>
    <w:rsid w:val="008D3C8A"/>
    <w:rsid w:val="008F6EF9"/>
    <w:rsid w:val="009528CF"/>
    <w:rsid w:val="00984D98"/>
    <w:rsid w:val="00985F19"/>
    <w:rsid w:val="009949C5"/>
    <w:rsid w:val="009C27E4"/>
    <w:rsid w:val="009E136E"/>
    <w:rsid w:val="00A10170"/>
    <w:rsid w:val="00A2087A"/>
    <w:rsid w:val="00A36310"/>
    <w:rsid w:val="00A543D6"/>
    <w:rsid w:val="00A546DE"/>
    <w:rsid w:val="00A74635"/>
    <w:rsid w:val="00A95836"/>
    <w:rsid w:val="00AB3EBC"/>
    <w:rsid w:val="00AC3140"/>
    <w:rsid w:val="00AC56FD"/>
    <w:rsid w:val="00AF4D59"/>
    <w:rsid w:val="00B460D6"/>
    <w:rsid w:val="00B464CA"/>
    <w:rsid w:val="00B93C55"/>
    <w:rsid w:val="00BC0BEC"/>
    <w:rsid w:val="00C128FE"/>
    <w:rsid w:val="00C325BC"/>
    <w:rsid w:val="00C33D5E"/>
    <w:rsid w:val="00C754BA"/>
    <w:rsid w:val="00C95D59"/>
    <w:rsid w:val="00CF2528"/>
    <w:rsid w:val="00D05327"/>
    <w:rsid w:val="00D06230"/>
    <w:rsid w:val="00D23207"/>
    <w:rsid w:val="00D27E9A"/>
    <w:rsid w:val="00D8666F"/>
    <w:rsid w:val="00D90C99"/>
    <w:rsid w:val="00D9471E"/>
    <w:rsid w:val="00DA764E"/>
    <w:rsid w:val="00DB7296"/>
    <w:rsid w:val="00DE6345"/>
    <w:rsid w:val="00E114D2"/>
    <w:rsid w:val="00E26F77"/>
    <w:rsid w:val="00E344CE"/>
    <w:rsid w:val="00E40012"/>
    <w:rsid w:val="00E4074C"/>
    <w:rsid w:val="00E40DBD"/>
    <w:rsid w:val="00E62D00"/>
    <w:rsid w:val="00E725E8"/>
    <w:rsid w:val="00E761BE"/>
    <w:rsid w:val="00E82A85"/>
    <w:rsid w:val="00E84756"/>
    <w:rsid w:val="00F048AE"/>
    <w:rsid w:val="00F154D3"/>
    <w:rsid w:val="00F35840"/>
    <w:rsid w:val="00F5118E"/>
    <w:rsid w:val="00F8348D"/>
    <w:rsid w:val="00F9272D"/>
    <w:rsid w:val="00FC2C16"/>
    <w:rsid w:val="00FC4BBD"/>
    <w:rsid w:val="00FD14EA"/>
    <w:rsid w:val="00FD15FE"/>
    <w:rsid w:val="00FD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C4A838-861D-47AC-B78C-B5EA60B9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2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25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3E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5D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25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25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3E4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F4388"/>
    <w:pPr>
      <w:ind w:left="720"/>
      <w:contextualSpacing/>
    </w:pPr>
  </w:style>
  <w:style w:type="paragraph" w:styleId="BalloonText">
    <w:name w:val="Balloon Text"/>
    <w:basedOn w:val="Normal"/>
    <w:link w:val="BalloonTextChar"/>
    <w:uiPriority w:val="99"/>
    <w:semiHidden/>
    <w:unhideWhenUsed/>
    <w:rsid w:val="000D0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B57"/>
    <w:rPr>
      <w:rFonts w:ascii="Tahoma" w:hAnsi="Tahoma" w:cs="Tahoma"/>
      <w:sz w:val="16"/>
      <w:szCs w:val="16"/>
    </w:rPr>
  </w:style>
  <w:style w:type="table" w:styleId="TableGrid">
    <w:name w:val="Table Grid"/>
    <w:basedOn w:val="TableNormal"/>
    <w:uiPriority w:val="59"/>
    <w:rsid w:val="00984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95D59"/>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E62D00"/>
    <w:rPr>
      <w:sz w:val="16"/>
      <w:szCs w:val="16"/>
    </w:rPr>
  </w:style>
  <w:style w:type="paragraph" w:styleId="CommentText">
    <w:name w:val="annotation text"/>
    <w:basedOn w:val="Normal"/>
    <w:link w:val="CommentTextChar"/>
    <w:uiPriority w:val="99"/>
    <w:semiHidden/>
    <w:unhideWhenUsed/>
    <w:rsid w:val="00E62D00"/>
    <w:pPr>
      <w:spacing w:line="240" w:lineRule="auto"/>
    </w:pPr>
    <w:rPr>
      <w:sz w:val="20"/>
      <w:szCs w:val="20"/>
    </w:rPr>
  </w:style>
  <w:style w:type="character" w:customStyle="1" w:styleId="CommentTextChar">
    <w:name w:val="Comment Text Char"/>
    <w:basedOn w:val="DefaultParagraphFont"/>
    <w:link w:val="CommentText"/>
    <w:uiPriority w:val="99"/>
    <w:semiHidden/>
    <w:rsid w:val="00E62D00"/>
    <w:rPr>
      <w:sz w:val="20"/>
      <w:szCs w:val="20"/>
    </w:rPr>
  </w:style>
  <w:style w:type="paragraph" w:styleId="CommentSubject">
    <w:name w:val="annotation subject"/>
    <w:basedOn w:val="CommentText"/>
    <w:next w:val="CommentText"/>
    <w:link w:val="CommentSubjectChar"/>
    <w:uiPriority w:val="99"/>
    <w:semiHidden/>
    <w:unhideWhenUsed/>
    <w:rsid w:val="00E62D00"/>
    <w:rPr>
      <w:b/>
      <w:bCs/>
    </w:rPr>
  </w:style>
  <w:style w:type="character" w:customStyle="1" w:styleId="CommentSubjectChar">
    <w:name w:val="Comment Subject Char"/>
    <w:basedOn w:val="CommentTextChar"/>
    <w:link w:val="CommentSubject"/>
    <w:uiPriority w:val="99"/>
    <w:semiHidden/>
    <w:rsid w:val="00E62D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E723B-142B-4EEE-8D9A-52DCD2AE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Morrow</dc:creator>
  <cp:lastModifiedBy>Cindy Dumbell</cp:lastModifiedBy>
  <cp:revision>2</cp:revision>
  <dcterms:created xsi:type="dcterms:W3CDTF">2015-01-22T20:47:00Z</dcterms:created>
  <dcterms:modified xsi:type="dcterms:W3CDTF">2015-01-22T20:47:00Z</dcterms:modified>
</cp:coreProperties>
</file>